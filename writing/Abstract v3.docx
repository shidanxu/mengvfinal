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2A68" w14:textId="77777777" w:rsidR="00C36225" w:rsidRDefault="00C36225">
      <w:r>
        <w:t xml:space="preserve">Modeling Network User Behavior: </w:t>
      </w:r>
      <w:r w:rsidR="00E0498D">
        <w:t>Probabilistic Programming and Beyond</w:t>
      </w:r>
    </w:p>
    <w:p w14:paraId="4CF20F8F" w14:textId="77777777" w:rsidR="00BA7FBF" w:rsidRDefault="00BA7FBF"/>
    <w:p w14:paraId="1951E3F4" w14:textId="77777777" w:rsidR="00714B66" w:rsidRDefault="00C36225">
      <w:pPr>
        <w:rPr>
          <w:lang w:eastAsia="zh-CN"/>
        </w:rPr>
      </w:pPr>
      <w:r>
        <w:t>Abstract</w:t>
      </w:r>
    </w:p>
    <w:p w14:paraId="5658D5C6" w14:textId="48BA27D0" w:rsidR="00F7604C" w:rsidRPr="001E272E" w:rsidDel="00B2324B" w:rsidRDefault="008D63B5" w:rsidP="00EE3A27">
      <w:pPr>
        <w:widowControl w:val="0"/>
        <w:autoSpaceDE w:val="0"/>
        <w:autoSpaceDN w:val="0"/>
        <w:adjustRightInd w:val="0"/>
        <w:rPr>
          <w:del w:id="0" w:author="Shidan Xu" w:date="2016-03-31T00:10:00Z"/>
          <w:lang w:eastAsia="zh-CN"/>
        </w:rPr>
        <w:pPrChange w:id="1" w:author="Shidan Xu" w:date="2016-03-31T12:57:00Z">
          <w:pPr>
            <w:widowControl w:val="0"/>
            <w:autoSpaceDE w:val="0"/>
            <w:autoSpaceDN w:val="0"/>
            <w:adjustRightInd w:val="0"/>
          </w:pPr>
        </w:pPrChange>
      </w:pPr>
      <w:r>
        <w:rPr>
          <w:lang w:eastAsia="zh-CN"/>
        </w:rPr>
        <w:t>This project involves</w:t>
      </w:r>
      <w:ins w:id="2" w:author="Shidan Xu" w:date="2016-03-31T12:38:00Z">
        <w:r w:rsidR="0064523A" w:rsidRPr="005F6B33">
          <w:rPr>
            <w:lang w:eastAsia="zh-CN"/>
            <w:rPrChange w:id="3" w:author="Shidan Xu" w:date="2016-03-31T12:53:00Z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 learning to predict users’ mobility within the network topology.</w:t>
        </w:r>
      </w:ins>
      <w:r>
        <w:rPr>
          <w:lang w:eastAsia="zh-CN"/>
        </w:rPr>
        <w:t xml:space="preserve"> </w:t>
      </w:r>
      <w:commentRangeStart w:id="4"/>
      <w:del w:id="5" w:author="Shidan Xu" w:date="2016-03-31T12:53:00Z">
        <w:r w:rsidDel="005F6B33">
          <w:rPr>
            <w:lang w:eastAsia="zh-CN"/>
          </w:rPr>
          <w:delText xml:space="preserve">learning from </w:delText>
        </w:r>
      </w:del>
      <w:del w:id="6" w:author="Shidan Xu" w:date="2016-03-29T21:03:00Z">
        <w:r w:rsidR="003B7E6D" w:rsidDel="002D66B8">
          <w:rPr>
            <w:lang w:eastAsia="zh-CN"/>
          </w:rPr>
          <w:delText xml:space="preserve">a </w:delText>
        </w:r>
      </w:del>
      <w:del w:id="7" w:author="Shidan Xu" w:date="2016-03-31T12:53:00Z">
        <w:r w:rsidR="003B7E6D" w:rsidDel="005F6B33">
          <w:rPr>
            <w:lang w:eastAsia="zh-CN"/>
          </w:rPr>
          <w:delText>user</w:delText>
        </w:r>
      </w:del>
      <w:del w:id="8" w:author="Shidan Xu" w:date="2016-03-29T21:03:00Z">
        <w:r w:rsidR="003B7E6D" w:rsidDel="002D66B8">
          <w:rPr>
            <w:lang w:eastAsia="zh-CN"/>
          </w:rPr>
          <w:delText>’s</w:delText>
        </w:r>
      </w:del>
      <w:del w:id="9" w:author="Shidan Xu" w:date="2016-03-31T12:53:00Z">
        <w:r w:rsidDel="005F6B33">
          <w:rPr>
            <w:lang w:eastAsia="zh-CN"/>
          </w:rPr>
          <w:delText xml:space="preserve"> </w:delText>
        </w:r>
        <w:commentRangeEnd w:id="4"/>
        <w:r w:rsidR="00CB3EA3" w:rsidRPr="005F6B33" w:rsidDel="005F6B33">
          <w:rPr>
            <w:lang w:eastAsia="zh-CN"/>
            <w:rPrChange w:id="10" w:author="Shidan Xu" w:date="2016-03-31T12:53:00Z">
              <w:rPr>
                <w:rStyle w:val="CommentReference"/>
              </w:rPr>
            </w:rPrChange>
          </w:rPr>
          <w:commentReference w:id="4"/>
        </w:r>
        <w:commentRangeStart w:id="11"/>
        <w:r w:rsidDel="005F6B33">
          <w:rPr>
            <w:lang w:eastAsia="zh-CN"/>
          </w:rPr>
          <w:delText xml:space="preserve">historical email </w:delText>
        </w:r>
      </w:del>
      <w:del w:id="12" w:author="Shidan Xu" w:date="2016-03-30T14:54:00Z">
        <w:r w:rsidDel="007640B4">
          <w:rPr>
            <w:lang w:eastAsia="zh-CN"/>
          </w:rPr>
          <w:delText>records</w:delText>
        </w:r>
      </w:del>
      <w:commentRangeEnd w:id="11"/>
      <w:del w:id="13" w:author="Shidan Xu" w:date="2016-03-31T12:53:00Z">
        <w:r w:rsidR="00CB3EA3" w:rsidRPr="005F6B33" w:rsidDel="005F6B33">
          <w:rPr>
            <w:lang w:eastAsia="zh-CN"/>
            <w:rPrChange w:id="14" w:author="Shidan Xu" w:date="2016-03-31T12:53:00Z">
              <w:rPr>
                <w:rStyle w:val="CommentReference"/>
              </w:rPr>
            </w:rPrChange>
          </w:rPr>
          <w:commentReference w:id="11"/>
        </w:r>
        <w:r w:rsidDel="005F6B33">
          <w:rPr>
            <w:lang w:eastAsia="zh-CN"/>
          </w:rPr>
          <w:delText>, to predict the user</w:delText>
        </w:r>
      </w:del>
      <w:del w:id="15" w:author="Shidan Xu" w:date="2016-03-29T21:03:00Z">
        <w:r w:rsidDel="002D66B8">
          <w:rPr>
            <w:lang w:eastAsia="zh-CN"/>
          </w:rPr>
          <w:delText>’</w:delText>
        </w:r>
      </w:del>
      <w:del w:id="16" w:author="Shidan Xu" w:date="2016-03-31T12:53:00Z">
        <w:r w:rsidDel="005F6B33">
          <w:rPr>
            <w:lang w:eastAsia="zh-CN"/>
          </w:rPr>
          <w:delText xml:space="preserve">s future mobility in networks. </w:delText>
        </w:r>
      </w:del>
      <w:r w:rsidR="000314B6">
        <w:rPr>
          <w:lang w:eastAsia="zh-CN"/>
        </w:rPr>
        <w:t xml:space="preserve">This </w:t>
      </w:r>
      <w:r w:rsidR="00B97EE9">
        <w:rPr>
          <w:lang w:eastAsia="zh-CN"/>
        </w:rPr>
        <w:t xml:space="preserve">topological mobility, as opposed to physical mobility, </w:t>
      </w:r>
      <w:r w:rsidR="00AD3539">
        <w:rPr>
          <w:lang w:eastAsia="zh-CN"/>
        </w:rPr>
        <w:t xml:space="preserve">can </w:t>
      </w:r>
      <w:r w:rsidR="00203247">
        <w:rPr>
          <w:lang w:eastAsia="zh-CN"/>
        </w:rPr>
        <w:t xml:space="preserve">be </w:t>
      </w:r>
      <w:r w:rsidR="00FF1E54">
        <w:rPr>
          <w:lang w:eastAsia="zh-CN"/>
        </w:rPr>
        <w:t>substantial</w:t>
      </w:r>
      <w:r w:rsidR="00AD3539">
        <w:rPr>
          <w:lang w:eastAsia="zh-CN"/>
        </w:rPr>
        <w:t xml:space="preserve"> </w:t>
      </w:r>
      <w:r w:rsidR="00B8769C">
        <w:rPr>
          <w:lang w:eastAsia="zh-CN"/>
        </w:rPr>
        <w:t>as the user switches from LTE to wireless network, while moving minimally</w:t>
      </w:r>
      <w:r w:rsidR="00AD3539">
        <w:rPr>
          <w:lang w:eastAsia="zh-CN"/>
        </w:rPr>
        <w:t xml:space="preserve"> physical</w:t>
      </w:r>
      <w:r w:rsidR="00B8769C">
        <w:rPr>
          <w:lang w:eastAsia="zh-CN"/>
        </w:rPr>
        <w:t>ly</w:t>
      </w:r>
      <w:r w:rsidR="00E375F8">
        <w:rPr>
          <w:lang w:eastAsia="zh-CN"/>
        </w:rPr>
        <w:t>.</w:t>
      </w:r>
      <w:r w:rsidR="005262FB">
        <w:rPr>
          <w:lang w:eastAsia="zh-CN"/>
        </w:rPr>
        <w:t xml:space="preserve"> </w:t>
      </w:r>
      <w:del w:id="17" w:author="Shidan Xu" w:date="2016-03-31T12:58:00Z">
        <w:r w:rsidR="005262FB" w:rsidDel="001A6919">
          <w:rPr>
            <w:lang w:eastAsia="zh-CN"/>
          </w:rPr>
          <w:delText xml:space="preserve">We </w:delText>
        </w:r>
      </w:del>
      <w:ins w:id="18" w:author="Shidan Xu" w:date="2016-03-31T12:58:00Z">
        <w:r w:rsidR="001A6919">
          <w:rPr>
            <w:lang w:eastAsia="zh-CN"/>
          </w:rPr>
          <w:t>Our dataset</w:t>
        </w:r>
        <w:r w:rsidR="001A6919">
          <w:rPr>
            <w:lang w:eastAsia="zh-CN"/>
          </w:rPr>
          <w:t xml:space="preserve"> </w:t>
        </w:r>
      </w:ins>
      <w:del w:id="19" w:author="Shidan Xu" w:date="2016-03-31T12:59:00Z">
        <w:r w:rsidR="005262FB" w:rsidDel="001A6919">
          <w:rPr>
            <w:lang w:eastAsia="zh-CN"/>
          </w:rPr>
          <w:delText>chos</w:delText>
        </w:r>
      </w:del>
      <w:ins w:id="20" w:author="Shidan Xu" w:date="2016-03-31T12:59:00Z">
        <w:r w:rsidR="001A6919">
          <w:rPr>
            <w:lang w:eastAsia="zh-CN"/>
          </w:rPr>
          <w:t>consists of</w:t>
        </w:r>
      </w:ins>
      <w:del w:id="21" w:author="Shidan Xu" w:date="2016-03-31T12:59:00Z">
        <w:r w:rsidR="005262FB" w:rsidDel="001A6919">
          <w:rPr>
            <w:lang w:eastAsia="zh-CN"/>
          </w:rPr>
          <w:delText>e</w:delText>
        </w:r>
      </w:del>
      <w:r w:rsidR="005262FB">
        <w:rPr>
          <w:lang w:eastAsia="zh-CN"/>
        </w:rPr>
        <w:t xml:space="preserve"> email </w:t>
      </w:r>
      <w:del w:id="22" w:author="Shidan Xu" w:date="2016-03-30T14:54:00Z">
        <w:r w:rsidR="005262FB" w:rsidDel="00E0378F">
          <w:rPr>
            <w:lang w:eastAsia="zh-CN"/>
          </w:rPr>
          <w:delText xml:space="preserve">records </w:delText>
        </w:r>
      </w:del>
      <w:ins w:id="23" w:author="Shidan Xu" w:date="2016-03-30T14:54:00Z">
        <w:r w:rsidR="00E0378F">
          <w:rPr>
            <w:lang w:eastAsia="zh-CN"/>
          </w:rPr>
          <w:t xml:space="preserve">IMAP logs </w:t>
        </w:r>
      </w:ins>
      <w:r w:rsidR="005262FB">
        <w:rPr>
          <w:lang w:eastAsia="zh-CN"/>
        </w:rPr>
        <w:t xml:space="preserve">as they </w:t>
      </w:r>
      <w:r w:rsidR="00BC5652">
        <w:rPr>
          <w:lang w:eastAsia="zh-CN"/>
        </w:rPr>
        <w:t>document</w:t>
      </w:r>
      <w:ins w:id="24" w:author="Shidan Xu" w:date="2016-03-30T14:55:00Z">
        <w:r w:rsidR="00B92157">
          <w:rPr>
            <w:lang w:eastAsia="zh-CN"/>
          </w:rPr>
          <w:t xml:space="preserve"> </w:t>
        </w:r>
      </w:ins>
      <w:del w:id="25" w:author="Shidan Xu" w:date="2016-03-30T14:55:00Z">
        <w:r w:rsidR="00BC5652" w:rsidDel="00B92157">
          <w:rPr>
            <w:lang w:eastAsia="zh-CN"/>
          </w:rPr>
          <w:delText xml:space="preserve"> </w:delText>
        </w:r>
        <w:r w:rsidR="005262FB" w:rsidDel="00B92157">
          <w:rPr>
            <w:lang w:eastAsia="zh-CN"/>
          </w:rPr>
          <w:delText>a</w:delText>
        </w:r>
      </w:del>
      <w:ins w:id="26" w:author="Shidan Xu" w:date="2016-03-30T14:54:00Z">
        <w:r w:rsidR="00E0378F">
          <w:rPr>
            <w:lang w:eastAsia="zh-CN"/>
          </w:rPr>
          <w:t>associated client IP</w:t>
        </w:r>
      </w:ins>
      <w:r w:rsidR="005262FB">
        <w:rPr>
          <w:lang w:eastAsia="zh-CN"/>
        </w:rPr>
        <w:t xml:space="preserve"> </w:t>
      </w:r>
      <w:del w:id="27" w:author="Shidan Xu" w:date="2016-03-30T14:54:00Z">
        <w:r w:rsidR="005262FB" w:rsidDel="00E0378F">
          <w:rPr>
            <w:lang w:eastAsia="zh-CN"/>
          </w:rPr>
          <w:delText>user’s location in networks</w:delText>
        </w:r>
        <w:r w:rsidR="00F7604C" w:rsidDel="00E0378F">
          <w:rPr>
            <w:lang w:eastAsia="zh-CN"/>
          </w:rPr>
          <w:delText xml:space="preserve"> </w:delText>
        </w:r>
        <w:r w:rsidR="00AF4D5B" w:rsidDel="00E0378F">
          <w:rPr>
            <w:lang w:eastAsia="zh-CN"/>
          </w:rPr>
          <w:delText>via</w:delText>
        </w:r>
        <w:r w:rsidR="00F7604C" w:rsidDel="00E0378F">
          <w:rPr>
            <w:lang w:eastAsia="zh-CN"/>
          </w:rPr>
          <w:delText xml:space="preserve"> IP </w:delText>
        </w:r>
      </w:del>
      <w:r w:rsidR="00F7604C">
        <w:rPr>
          <w:lang w:eastAsia="zh-CN"/>
        </w:rPr>
        <w:t>addresses</w:t>
      </w:r>
      <w:ins w:id="28" w:author="Shidan Xu" w:date="2016-03-30T14:55:00Z">
        <w:r w:rsidR="00010FCE">
          <w:rPr>
            <w:lang w:eastAsia="zh-CN"/>
          </w:rPr>
          <w:t>, as well as the clients’ identifiers</w:t>
        </w:r>
      </w:ins>
      <w:r w:rsidR="005262FB">
        <w:rPr>
          <w:lang w:eastAsia="zh-CN"/>
        </w:rPr>
        <w:t>.</w:t>
      </w:r>
      <w:r w:rsidR="00F7604C">
        <w:rPr>
          <w:lang w:eastAsia="zh-CN"/>
        </w:rPr>
        <w:t xml:space="preserve"> </w:t>
      </w:r>
      <w:r w:rsidR="00EB617F">
        <w:rPr>
          <w:lang w:eastAsia="zh-CN"/>
        </w:rPr>
        <w:t xml:space="preserve">Prediction for </w:t>
      </w:r>
      <w:r w:rsidR="00610DCF">
        <w:rPr>
          <w:lang w:eastAsia="zh-CN"/>
        </w:rPr>
        <w:t>online</w:t>
      </w:r>
      <w:r w:rsidR="002A31FD">
        <w:rPr>
          <w:lang w:eastAsia="zh-CN"/>
        </w:rPr>
        <w:t xml:space="preserve"> mobility</w:t>
      </w:r>
      <w:r w:rsidR="00874A4C">
        <w:rPr>
          <w:lang w:eastAsia="zh-CN"/>
        </w:rPr>
        <w:t xml:space="preserve"> is of particular interest to the networks </w:t>
      </w:r>
      <w:r w:rsidR="00F11333">
        <w:rPr>
          <w:lang w:eastAsia="zh-CN"/>
        </w:rPr>
        <w:t>commun</w:t>
      </w:r>
      <w:r w:rsidR="005346AB">
        <w:rPr>
          <w:lang w:eastAsia="zh-CN"/>
        </w:rPr>
        <w:t>ity</w:t>
      </w:r>
      <w:ins w:id="29" w:author="Shidan Xu" w:date="2016-03-30T15:03:00Z">
        <w:r w:rsidR="007771B9">
          <w:rPr>
            <w:lang w:eastAsia="zh-CN"/>
          </w:rPr>
          <w:t xml:space="preserve">. If we can predict </w:t>
        </w:r>
        <w:r w:rsidR="00681F95">
          <w:rPr>
            <w:lang w:eastAsia="zh-CN"/>
          </w:rPr>
          <w:t xml:space="preserve">online mobility with high probability, then </w:t>
        </w:r>
      </w:ins>
      <w:ins w:id="30" w:author="Shidan Xu" w:date="2016-03-30T15:07:00Z">
        <w:r w:rsidR="00414273">
          <w:rPr>
            <w:lang w:eastAsia="zh-CN"/>
          </w:rPr>
          <w:t>new</w:t>
        </w:r>
      </w:ins>
      <w:ins w:id="31" w:author="Shidan Xu" w:date="2016-03-30T15:03:00Z">
        <w:r w:rsidR="00B85188">
          <w:rPr>
            <w:lang w:eastAsia="zh-CN"/>
          </w:rPr>
          <w:t xml:space="preserve"> network architecture</w:t>
        </w:r>
        <w:r w:rsidR="00681F95">
          <w:rPr>
            <w:lang w:eastAsia="zh-CN"/>
          </w:rPr>
          <w:t xml:space="preserve"> </w:t>
        </w:r>
      </w:ins>
      <w:ins w:id="32" w:author="Shidan Xu" w:date="2016-03-30T15:07:00Z">
        <w:r w:rsidR="00414273">
          <w:rPr>
            <w:lang w:eastAsia="zh-CN"/>
          </w:rPr>
          <w:t xml:space="preserve">can be designed </w:t>
        </w:r>
      </w:ins>
      <w:ins w:id="33" w:author="Shidan Xu" w:date="2016-03-30T15:03:00Z">
        <w:r w:rsidR="00681F95">
          <w:rPr>
            <w:lang w:eastAsia="zh-CN"/>
          </w:rPr>
          <w:t xml:space="preserve">to </w:t>
        </w:r>
      </w:ins>
      <w:ins w:id="34" w:author="Shidan Xu" w:date="2016-03-30T15:04:00Z">
        <w:r w:rsidR="00203D43">
          <w:rPr>
            <w:lang w:eastAsia="zh-CN"/>
          </w:rPr>
          <w:t>opti</w:t>
        </w:r>
        <w:r w:rsidR="00486715">
          <w:rPr>
            <w:lang w:eastAsia="zh-CN"/>
          </w:rPr>
          <w:t xml:space="preserve">mize the caching </w:t>
        </w:r>
      </w:ins>
      <w:ins w:id="35" w:author="Shidan Xu" w:date="2016-03-30T15:05:00Z">
        <w:r w:rsidR="00486715">
          <w:rPr>
            <w:lang w:eastAsia="zh-CN"/>
          </w:rPr>
          <w:t xml:space="preserve">system by minimizing </w:t>
        </w:r>
        <w:r w:rsidR="004E39AC">
          <w:rPr>
            <w:lang w:eastAsia="zh-CN"/>
          </w:rPr>
          <w:t>resending packets.</w:t>
        </w:r>
        <w:r w:rsidR="00486715">
          <w:rPr>
            <w:lang w:eastAsia="zh-CN"/>
          </w:rPr>
          <w:t xml:space="preserve"> </w:t>
        </w:r>
      </w:ins>
      <w:del w:id="36" w:author="Shidan Xu" w:date="2016-03-30T14:56:00Z">
        <w:r w:rsidR="005346AB" w:rsidDel="00133F7A">
          <w:rPr>
            <w:lang w:eastAsia="zh-CN"/>
          </w:rPr>
          <w:delText>,</w:delText>
        </w:r>
        <w:r w:rsidR="00874A4C" w:rsidDel="008942B7">
          <w:rPr>
            <w:lang w:eastAsia="zh-CN"/>
          </w:rPr>
          <w:delText xml:space="preserve"> </w:delText>
        </w:r>
      </w:del>
      <w:del w:id="37" w:author="Shidan Xu" w:date="2016-03-30T15:03:00Z">
        <w:r w:rsidR="005346AB" w:rsidDel="00A119D5">
          <w:rPr>
            <w:lang w:eastAsia="zh-CN"/>
          </w:rPr>
          <w:delText>as</w:delText>
        </w:r>
      </w:del>
      <w:ins w:id="38" w:author="Shidan Xu" w:date="2016-03-30T15:07:00Z">
        <w:r w:rsidR="00974B77" w:rsidDel="007771B9">
          <w:rPr>
            <w:lang w:eastAsia="zh-CN"/>
          </w:rPr>
          <w:t xml:space="preserve"> </w:t>
        </w:r>
      </w:ins>
      <w:commentRangeStart w:id="39"/>
      <w:del w:id="40" w:author="Shidan Xu" w:date="2016-03-30T15:03:00Z">
        <w:r w:rsidR="00874A4C" w:rsidDel="007771B9">
          <w:rPr>
            <w:lang w:eastAsia="zh-CN"/>
          </w:rPr>
          <w:delText xml:space="preserve"> </w:delText>
        </w:r>
      </w:del>
      <w:del w:id="41" w:author="Shidan Xu" w:date="2016-03-30T15:06:00Z">
        <w:r w:rsidR="00874A4C" w:rsidDel="005358C4">
          <w:rPr>
            <w:lang w:eastAsia="zh-CN"/>
          </w:rPr>
          <w:delText>i</w:delText>
        </w:r>
      </w:del>
      <w:del w:id="42" w:author="Shidan Xu" w:date="2016-03-30T15:07:00Z">
        <w:r w:rsidR="00874A4C" w:rsidDel="00974B77">
          <w:rPr>
            <w:lang w:eastAsia="zh-CN"/>
          </w:rPr>
          <w:delText>t</w:delText>
        </w:r>
        <w:r w:rsidR="00F7604C" w:rsidRPr="001E272E" w:rsidDel="00974B77">
          <w:rPr>
            <w:lang w:eastAsia="zh-CN"/>
          </w:rPr>
          <w:delText xml:space="preserve"> is useful in determining how newly conceived networks should have their storage system designed. </w:delText>
        </w:r>
        <w:commentRangeEnd w:id="39"/>
        <w:r w:rsidR="00CB3EA3" w:rsidDel="00974B77">
          <w:rPr>
            <w:rStyle w:val="CommentReference"/>
          </w:rPr>
          <w:commentReference w:id="39"/>
        </w:r>
      </w:del>
      <w:r w:rsidR="00F7604C" w:rsidRPr="001E272E">
        <w:rPr>
          <w:lang w:eastAsia="zh-CN"/>
        </w:rPr>
        <w:t xml:space="preserve">We used various approaches and techniques to model the user's behavior, including probabilistic programming, regression, neural nets, </w:t>
      </w:r>
      <w:ins w:id="43" w:author="Shidan Xu" w:date="2016-03-30T14:57:00Z">
        <w:r w:rsidR="00EE3553">
          <w:rPr>
            <w:lang w:eastAsia="zh-CN"/>
          </w:rPr>
          <w:t xml:space="preserve">and </w:t>
        </w:r>
      </w:ins>
      <w:r w:rsidR="00F7604C" w:rsidRPr="001E272E">
        <w:rPr>
          <w:lang w:eastAsia="zh-CN"/>
        </w:rPr>
        <w:t>clustering</w:t>
      </w:r>
      <w:del w:id="44" w:author="Shidan Xu" w:date="2016-03-30T14:57:00Z">
        <w:r w:rsidR="00F7604C" w:rsidRPr="001E272E" w:rsidDel="00D90910">
          <w:rPr>
            <w:lang w:eastAsia="zh-CN"/>
          </w:rPr>
          <w:delText>,</w:delText>
        </w:r>
        <w:commentRangeStart w:id="45"/>
        <w:r w:rsidR="00F7604C" w:rsidRPr="001E272E" w:rsidDel="00D90910">
          <w:rPr>
            <w:lang w:eastAsia="zh-CN"/>
          </w:rPr>
          <w:delText xml:space="preserve"> etc.</w:delText>
        </w:r>
      </w:del>
      <w:ins w:id="46" w:author="Shidan Xu" w:date="2016-03-30T14:57:00Z">
        <w:r w:rsidR="00EE3553">
          <w:rPr>
            <w:lang w:eastAsia="zh-CN"/>
          </w:rPr>
          <w:t xml:space="preserve"> algorithms.</w:t>
        </w:r>
      </w:ins>
      <w:r w:rsidR="00F7604C" w:rsidRPr="001E272E">
        <w:rPr>
          <w:lang w:eastAsia="zh-CN"/>
        </w:rPr>
        <w:t xml:space="preserve"> </w:t>
      </w:r>
      <w:commentRangeEnd w:id="45"/>
      <w:r w:rsidR="00CB3EA3">
        <w:rPr>
          <w:rStyle w:val="CommentReference"/>
        </w:rPr>
        <w:commentReference w:id="45"/>
      </w:r>
      <w:ins w:id="47" w:author="Shidan Xu" w:date="2016-03-30T14:58:00Z">
        <w:r w:rsidR="008D4CEC">
          <w:rPr>
            <w:lang w:eastAsia="zh-CN"/>
          </w:rPr>
          <w:t>We</w:t>
        </w:r>
      </w:ins>
      <w:del w:id="48" w:author="Shidan Xu" w:date="2016-03-30T14:58:00Z">
        <w:r w:rsidR="00F7604C" w:rsidRPr="001E272E" w:rsidDel="008D4CEC">
          <w:rPr>
            <w:lang w:eastAsia="zh-CN"/>
          </w:rPr>
          <w:delText>We</w:delText>
        </w:r>
      </w:del>
      <w:r w:rsidR="00F7604C" w:rsidRPr="001E272E">
        <w:rPr>
          <w:lang w:eastAsia="zh-CN"/>
        </w:rPr>
        <w:t xml:space="preserve"> </w:t>
      </w:r>
      <w:commentRangeStart w:id="49"/>
      <w:r w:rsidR="00F7604C" w:rsidRPr="001E272E">
        <w:rPr>
          <w:lang w:eastAsia="zh-CN"/>
        </w:rPr>
        <w:t>compare and contrast</w:t>
      </w:r>
      <w:ins w:id="50" w:author="Shidan Xu" w:date="2016-03-31T12:54:00Z">
        <w:r w:rsidR="00A831A9">
          <w:rPr>
            <w:rFonts w:hint="eastAsia"/>
            <w:lang w:eastAsia="zh-CN"/>
          </w:rPr>
          <w:t xml:space="preserve"> </w:t>
        </w:r>
      </w:ins>
      <w:ins w:id="51" w:author="Shidan Xu" w:date="2016-03-31T12:55:00Z">
        <w:r w:rsidR="00A831A9">
          <w:rPr>
            <w:lang w:eastAsia="zh-CN"/>
          </w:rPr>
          <w:t xml:space="preserve">how different models differ in their prediction accuracy, speed of convergence, and complexity. </w:t>
        </w:r>
      </w:ins>
      <w:del w:id="52" w:author="Shidan Xu" w:date="2016-03-31T12:56:00Z">
        <w:r w:rsidR="00F7604C" w:rsidRPr="001E272E" w:rsidDel="006E53CD">
          <w:rPr>
            <w:lang w:eastAsia="zh-CN"/>
          </w:rPr>
          <w:delText xml:space="preserve"> </w:delText>
        </w:r>
      </w:del>
      <w:del w:id="53" w:author="Shidan Xu" w:date="2016-03-31T00:10:00Z">
        <w:r w:rsidR="00F7604C" w:rsidRPr="001E272E" w:rsidDel="00B2324B">
          <w:rPr>
            <w:lang w:eastAsia="zh-CN"/>
          </w:rPr>
          <w:delText>the effectiveness of each.</w:delText>
        </w:r>
        <w:commentRangeEnd w:id="49"/>
        <w:r w:rsidR="00CB3EA3" w:rsidDel="00B2324B">
          <w:rPr>
            <w:rStyle w:val="CommentReference"/>
          </w:rPr>
          <w:commentReference w:id="49"/>
        </w:r>
      </w:del>
    </w:p>
    <w:p w14:paraId="290DEA4B" w14:textId="168B4FE3" w:rsidR="00F7604C" w:rsidDel="00EE3A27" w:rsidRDefault="00F7604C" w:rsidP="00B2324B">
      <w:pPr>
        <w:widowControl w:val="0"/>
        <w:autoSpaceDE w:val="0"/>
        <w:autoSpaceDN w:val="0"/>
        <w:adjustRightInd w:val="0"/>
        <w:rPr>
          <w:del w:id="54" w:author="Shidan Xu" w:date="2016-03-31T12:57:00Z"/>
          <w:lang w:eastAsia="zh-CN"/>
        </w:rPr>
        <w:pPrChange w:id="55" w:author="Shidan Xu" w:date="2016-03-31T00:10:00Z">
          <w:pPr/>
        </w:pPrChange>
      </w:pPr>
    </w:p>
    <w:p w14:paraId="67B48B59" w14:textId="2FD3405C" w:rsidR="008D63B5" w:rsidRDefault="008D63B5">
      <w:pPr>
        <w:rPr>
          <w:lang w:eastAsia="zh-CN"/>
        </w:rPr>
      </w:pPr>
    </w:p>
    <w:p w14:paraId="3570F7C8" w14:textId="77777777" w:rsidR="00071BEC" w:rsidRDefault="00071BEC" w:rsidP="00C36225">
      <w:bookmarkStart w:id="56" w:name="_GoBack"/>
      <w:bookmarkEnd w:id="56"/>
    </w:p>
    <w:sectPr w:rsidR="00071BEC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teven Bauer" w:date="2016-03-29T15:24:00Z" w:initials="SB">
    <w:p w14:paraId="1214EA8B" w14:textId="2A0AE1F5" w:rsidR="0064523A" w:rsidRDefault="0064523A">
      <w:pPr>
        <w:pStyle w:val="CommentText"/>
      </w:pPr>
      <w:r>
        <w:rPr>
          <w:rStyle w:val="CommentReference"/>
        </w:rPr>
        <w:annotationRef/>
      </w:r>
      <w:r>
        <w:t>More than one user is in your dataset.</w:t>
      </w:r>
    </w:p>
  </w:comment>
  <w:comment w:id="11" w:author="Steven Bauer" w:date="2016-03-29T15:27:00Z" w:initials="SB">
    <w:p w14:paraId="7E8B4200" w14:textId="5C842DB5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Be very technically precise in your language here and throughout your entire thesis.  This description will lead some to think you are looking at a user’s actual email.  You are looking at data derived from server logs.  Look at the umass paper for a defense of why these are useful data source.  </w:t>
      </w:r>
    </w:p>
  </w:comment>
  <w:comment w:id="39" w:author="Steven Bauer" w:date="2016-03-29T15:28:00Z" w:initials="SB">
    <w:p w14:paraId="55DA5849" w14:textId="41890DE9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This is opaque for most readers.  </w:t>
      </w:r>
    </w:p>
  </w:comment>
  <w:comment w:id="45" w:author="Steven Bauer" w:date="2016-03-29T15:29:00Z" w:initials="SB">
    <w:p w14:paraId="41E767FB" w14:textId="2513DFCD" w:rsidR="0064523A" w:rsidRDefault="0064523A">
      <w:pPr>
        <w:pStyle w:val="CommentText"/>
      </w:pPr>
      <w:r>
        <w:rPr>
          <w:rStyle w:val="CommentReference"/>
        </w:rPr>
        <w:annotationRef/>
      </w:r>
      <w:r>
        <w:t>Don’t put etc in an abstract.</w:t>
      </w:r>
    </w:p>
  </w:comment>
  <w:comment w:id="49" w:author="Steven Bauer" w:date="2016-03-29T15:29:00Z" w:initials="SB">
    <w:p w14:paraId="067D6F2D" w14:textId="5A5A4E56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Expand here.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25"/>
    <w:rsid w:val="00010FCE"/>
    <w:rsid w:val="000314B6"/>
    <w:rsid w:val="000414D8"/>
    <w:rsid w:val="0004343C"/>
    <w:rsid w:val="00061FB1"/>
    <w:rsid w:val="00071BEC"/>
    <w:rsid w:val="00096A20"/>
    <w:rsid w:val="000B5EE6"/>
    <w:rsid w:val="00104B29"/>
    <w:rsid w:val="00111817"/>
    <w:rsid w:val="00133F7A"/>
    <w:rsid w:val="00144AC0"/>
    <w:rsid w:val="001753E4"/>
    <w:rsid w:val="00176A4E"/>
    <w:rsid w:val="001A6919"/>
    <w:rsid w:val="001D3AFB"/>
    <w:rsid w:val="001E272E"/>
    <w:rsid w:val="001F0807"/>
    <w:rsid w:val="00201F24"/>
    <w:rsid w:val="002031BC"/>
    <w:rsid w:val="00203247"/>
    <w:rsid w:val="00203D43"/>
    <w:rsid w:val="00226988"/>
    <w:rsid w:val="002457AA"/>
    <w:rsid w:val="002507EC"/>
    <w:rsid w:val="00295EEA"/>
    <w:rsid w:val="002A31FD"/>
    <w:rsid w:val="002A41BA"/>
    <w:rsid w:val="002D0725"/>
    <w:rsid w:val="002D66B8"/>
    <w:rsid w:val="002E412D"/>
    <w:rsid w:val="002E70B8"/>
    <w:rsid w:val="003441DA"/>
    <w:rsid w:val="00383220"/>
    <w:rsid w:val="003A6FEA"/>
    <w:rsid w:val="003B311F"/>
    <w:rsid w:val="003B40EA"/>
    <w:rsid w:val="003B7E6D"/>
    <w:rsid w:val="003D7CBC"/>
    <w:rsid w:val="003F0A73"/>
    <w:rsid w:val="00414273"/>
    <w:rsid w:val="004206DF"/>
    <w:rsid w:val="00423DD4"/>
    <w:rsid w:val="0044677E"/>
    <w:rsid w:val="00477618"/>
    <w:rsid w:val="00486715"/>
    <w:rsid w:val="0049782F"/>
    <w:rsid w:val="004A5436"/>
    <w:rsid w:val="004A57D0"/>
    <w:rsid w:val="004D0C2B"/>
    <w:rsid w:val="004D2C21"/>
    <w:rsid w:val="004E39AC"/>
    <w:rsid w:val="00520CEB"/>
    <w:rsid w:val="00524432"/>
    <w:rsid w:val="005262FB"/>
    <w:rsid w:val="00527E72"/>
    <w:rsid w:val="00533318"/>
    <w:rsid w:val="005337E5"/>
    <w:rsid w:val="005346AB"/>
    <w:rsid w:val="005358C4"/>
    <w:rsid w:val="00576EBA"/>
    <w:rsid w:val="005D28CC"/>
    <w:rsid w:val="005F6B33"/>
    <w:rsid w:val="006028A2"/>
    <w:rsid w:val="00610DCF"/>
    <w:rsid w:val="0064523A"/>
    <w:rsid w:val="00677C3F"/>
    <w:rsid w:val="00681F95"/>
    <w:rsid w:val="006836E7"/>
    <w:rsid w:val="0068780C"/>
    <w:rsid w:val="006959C5"/>
    <w:rsid w:val="006A7F13"/>
    <w:rsid w:val="006D0C32"/>
    <w:rsid w:val="006E53CD"/>
    <w:rsid w:val="006E560D"/>
    <w:rsid w:val="006E5982"/>
    <w:rsid w:val="00710BD7"/>
    <w:rsid w:val="00714B66"/>
    <w:rsid w:val="007640B4"/>
    <w:rsid w:val="00773D8F"/>
    <w:rsid w:val="007771B9"/>
    <w:rsid w:val="007A6714"/>
    <w:rsid w:val="007D384B"/>
    <w:rsid w:val="007F42AA"/>
    <w:rsid w:val="00823609"/>
    <w:rsid w:val="00874A4C"/>
    <w:rsid w:val="00883E02"/>
    <w:rsid w:val="008942B7"/>
    <w:rsid w:val="008B1CA1"/>
    <w:rsid w:val="008C13DF"/>
    <w:rsid w:val="008D4CEC"/>
    <w:rsid w:val="008D63B5"/>
    <w:rsid w:val="008E17EE"/>
    <w:rsid w:val="008E6E7A"/>
    <w:rsid w:val="00906FF3"/>
    <w:rsid w:val="00915050"/>
    <w:rsid w:val="00932F1B"/>
    <w:rsid w:val="00974B77"/>
    <w:rsid w:val="009C7B8E"/>
    <w:rsid w:val="009F3D3B"/>
    <w:rsid w:val="00A119D5"/>
    <w:rsid w:val="00A22A65"/>
    <w:rsid w:val="00A61B4A"/>
    <w:rsid w:val="00A831A9"/>
    <w:rsid w:val="00AB090A"/>
    <w:rsid w:val="00AD3539"/>
    <w:rsid w:val="00AF15C1"/>
    <w:rsid w:val="00AF4D5B"/>
    <w:rsid w:val="00B00E4C"/>
    <w:rsid w:val="00B22126"/>
    <w:rsid w:val="00B2324B"/>
    <w:rsid w:val="00B25464"/>
    <w:rsid w:val="00B37D6E"/>
    <w:rsid w:val="00B85188"/>
    <w:rsid w:val="00B86FCA"/>
    <w:rsid w:val="00B8769C"/>
    <w:rsid w:val="00B92157"/>
    <w:rsid w:val="00B97EE9"/>
    <w:rsid w:val="00BA17AB"/>
    <w:rsid w:val="00BA7FBF"/>
    <w:rsid w:val="00BB288B"/>
    <w:rsid w:val="00BC5652"/>
    <w:rsid w:val="00BC6BFC"/>
    <w:rsid w:val="00BD47ED"/>
    <w:rsid w:val="00BF3F44"/>
    <w:rsid w:val="00C23151"/>
    <w:rsid w:val="00C36225"/>
    <w:rsid w:val="00C928C5"/>
    <w:rsid w:val="00C94B2D"/>
    <w:rsid w:val="00CB3EA3"/>
    <w:rsid w:val="00CB5489"/>
    <w:rsid w:val="00CC1763"/>
    <w:rsid w:val="00D3057B"/>
    <w:rsid w:val="00D56FBD"/>
    <w:rsid w:val="00D622F8"/>
    <w:rsid w:val="00D664FA"/>
    <w:rsid w:val="00D8284F"/>
    <w:rsid w:val="00D90910"/>
    <w:rsid w:val="00DA24C6"/>
    <w:rsid w:val="00DA64E5"/>
    <w:rsid w:val="00DC2EEF"/>
    <w:rsid w:val="00DD361D"/>
    <w:rsid w:val="00DD6CE3"/>
    <w:rsid w:val="00DE4876"/>
    <w:rsid w:val="00DF4761"/>
    <w:rsid w:val="00E011B5"/>
    <w:rsid w:val="00E0378F"/>
    <w:rsid w:val="00E0498D"/>
    <w:rsid w:val="00E15BEB"/>
    <w:rsid w:val="00E16106"/>
    <w:rsid w:val="00E35B94"/>
    <w:rsid w:val="00E375F8"/>
    <w:rsid w:val="00E42868"/>
    <w:rsid w:val="00E44915"/>
    <w:rsid w:val="00E573DF"/>
    <w:rsid w:val="00EA4FD4"/>
    <w:rsid w:val="00EB617F"/>
    <w:rsid w:val="00EC3C32"/>
    <w:rsid w:val="00EE3553"/>
    <w:rsid w:val="00EE3A27"/>
    <w:rsid w:val="00EF0094"/>
    <w:rsid w:val="00F02707"/>
    <w:rsid w:val="00F11333"/>
    <w:rsid w:val="00F12908"/>
    <w:rsid w:val="00F13710"/>
    <w:rsid w:val="00F431DA"/>
    <w:rsid w:val="00F51F88"/>
    <w:rsid w:val="00F7604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56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E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E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E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E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E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E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E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E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92</cp:revision>
  <cp:lastPrinted>2016-03-29T16:45:00Z</cp:lastPrinted>
  <dcterms:created xsi:type="dcterms:W3CDTF">2016-03-30T19:09:00Z</dcterms:created>
  <dcterms:modified xsi:type="dcterms:W3CDTF">2016-03-31T17:45:00Z</dcterms:modified>
</cp:coreProperties>
</file>